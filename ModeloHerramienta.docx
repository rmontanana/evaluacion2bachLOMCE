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C1D51" w14:textId="4010F066" w:rsidR="00154403" w:rsidRDefault="00E87935" w:rsidP="00E87935">
      <w:pPr>
        <w:pStyle w:val="Ttulo"/>
        <w:jc w:val="center"/>
      </w:pPr>
      <w:r>
        <w:t>Herramienta de evaluación de física de segundo de bachillerato</w:t>
      </w:r>
    </w:p>
    <w:p w14:paraId="64E358E3" w14:textId="00D5E285" w:rsidR="00E87935" w:rsidRDefault="00E87935" w:rsidP="00E87935"/>
    <w:p w14:paraId="285FCAEE" w14:textId="03D60040" w:rsidR="00E87935" w:rsidRDefault="00E87935" w:rsidP="00E87935">
      <w:pPr>
        <w:pStyle w:val="Subttulo"/>
        <w:jc w:val="center"/>
      </w:pPr>
      <w:r>
        <w:t>Currículo LOMCE</w:t>
      </w:r>
    </w:p>
    <w:p w14:paraId="43D444CE" w14:textId="41607D76" w:rsidR="00E87935" w:rsidRDefault="00E87935" w:rsidP="00E87935"/>
    <w:p w14:paraId="2DB9DD8D" w14:textId="07257A51" w:rsidR="00E87935" w:rsidRDefault="003F61BF" w:rsidP="00E87935">
      <w:r>
        <w:t>El modelo se basa en los siguientes principios:</w:t>
      </w:r>
    </w:p>
    <w:p w14:paraId="43D22DEC" w14:textId="6E5421F0" w:rsidR="003F61BF" w:rsidRDefault="003F61BF" w:rsidP="003F61BF">
      <w:pPr>
        <w:pStyle w:val="Prrafodelista"/>
        <w:numPr>
          <w:ilvl w:val="0"/>
          <w:numId w:val="1"/>
        </w:numPr>
      </w:pPr>
      <w:r>
        <w:t>Modelo de evaluación continua. Las calificaciones parciales siempre incluyen los resultados de las evaluaciones pasadas.</w:t>
      </w:r>
    </w:p>
    <w:p w14:paraId="2CA6F25E" w14:textId="48ABA099" w:rsidR="003F61BF" w:rsidRDefault="003F61BF" w:rsidP="003F61BF">
      <w:pPr>
        <w:pStyle w:val="Prrafodelista"/>
        <w:numPr>
          <w:ilvl w:val="0"/>
          <w:numId w:val="1"/>
        </w:numPr>
      </w:pPr>
      <w:r>
        <w:t>La calificación se obtiene a partir de una ponderación tanto de los bloques de contenido (que se hará en la hoja de evaluaciones) como de los pesos de los criterios de evaluación (que se hará en la hoja de exámenes).</w:t>
      </w:r>
    </w:p>
    <w:p w14:paraId="7B3CE7B8" w14:textId="1E9DD9C6" w:rsidR="003F61BF" w:rsidRDefault="003F61BF" w:rsidP="003F61BF">
      <w:pPr>
        <w:pStyle w:val="Prrafodelista"/>
        <w:numPr>
          <w:ilvl w:val="0"/>
          <w:numId w:val="1"/>
        </w:numPr>
      </w:pPr>
      <w:r>
        <w:t>Los pesos de los criterios de evaluación se corresponderán con la puntuación asignada a cada uno de ellos en los diferentes exámenes.</w:t>
      </w:r>
    </w:p>
    <w:p w14:paraId="28B8553A" w14:textId="5497D7EA" w:rsidR="003F61BF" w:rsidRDefault="003F61BF" w:rsidP="003F61BF">
      <w:pPr>
        <w:pStyle w:val="Prrafodelista"/>
        <w:numPr>
          <w:ilvl w:val="0"/>
          <w:numId w:val="1"/>
        </w:numPr>
      </w:pPr>
      <w:r>
        <w:t>Se supone que únicamente se evalúa un criterio en una prueba/evaluación, aunque la herramienta permite evaluarlo en diferentes pruebas y se quedará con la máxima calificación, también se quedará con el máximo peso.</w:t>
      </w:r>
    </w:p>
    <w:p w14:paraId="45867E20" w14:textId="77777777" w:rsidR="003F61BF" w:rsidRDefault="003F61BF" w:rsidP="003F61BF">
      <w:pPr>
        <w:pStyle w:val="Prrafodelista"/>
        <w:numPr>
          <w:ilvl w:val="0"/>
          <w:numId w:val="1"/>
        </w:numPr>
      </w:pPr>
      <w:r>
        <w:t>Los criterios de evaluación se han separado por evaluaciones y esto no es modificable, quedando de esta forma:</w:t>
      </w:r>
    </w:p>
    <w:tbl>
      <w:tblPr>
        <w:tblStyle w:val="Tablaconcuadrcula"/>
        <w:tblW w:w="0" w:type="auto"/>
        <w:tblInd w:w="720" w:type="dxa"/>
        <w:tblLook w:val="04A0" w:firstRow="1" w:lastRow="0" w:firstColumn="1" w:lastColumn="0" w:noHBand="0" w:noVBand="1"/>
      </w:tblPr>
      <w:tblGrid>
        <w:gridCol w:w="2623"/>
        <w:gridCol w:w="2575"/>
        <w:gridCol w:w="2576"/>
      </w:tblGrid>
      <w:tr w:rsidR="00097F44" w14:paraId="0D7AAC24" w14:textId="77777777" w:rsidTr="00097F44">
        <w:tc>
          <w:tcPr>
            <w:tcW w:w="2831" w:type="dxa"/>
            <w:shd w:val="clear" w:color="auto" w:fill="D9D9D9" w:themeFill="background1" w:themeFillShade="D9"/>
          </w:tcPr>
          <w:p w14:paraId="52E97DAA" w14:textId="67C499D1" w:rsidR="003F61BF" w:rsidRPr="00097F44" w:rsidRDefault="003F61BF" w:rsidP="00097F44">
            <w:pPr>
              <w:jc w:val="center"/>
              <w:rPr>
                <w:b/>
                <w:bCs/>
              </w:rPr>
            </w:pPr>
            <w:r w:rsidRPr="00097F44">
              <w:rPr>
                <w:b/>
                <w:bCs/>
              </w:rPr>
              <w:t>Evaluación</w:t>
            </w:r>
          </w:p>
        </w:tc>
        <w:tc>
          <w:tcPr>
            <w:tcW w:w="2831" w:type="dxa"/>
            <w:shd w:val="clear" w:color="auto" w:fill="D9D9D9" w:themeFill="background1" w:themeFillShade="D9"/>
          </w:tcPr>
          <w:p w14:paraId="6286B447" w14:textId="4F019EAC" w:rsidR="003F61BF" w:rsidRPr="00097F44" w:rsidRDefault="003F61BF" w:rsidP="00097F44">
            <w:pPr>
              <w:jc w:val="center"/>
              <w:rPr>
                <w:b/>
                <w:bCs/>
              </w:rPr>
            </w:pPr>
            <w:r w:rsidRPr="00097F44">
              <w:rPr>
                <w:b/>
                <w:bCs/>
              </w:rPr>
              <w:t>Desde criterio</w:t>
            </w:r>
          </w:p>
        </w:tc>
        <w:tc>
          <w:tcPr>
            <w:tcW w:w="2832" w:type="dxa"/>
            <w:shd w:val="clear" w:color="auto" w:fill="D9D9D9" w:themeFill="background1" w:themeFillShade="D9"/>
          </w:tcPr>
          <w:p w14:paraId="64BEF99B" w14:textId="7D7AB2AB" w:rsidR="003F61BF" w:rsidRPr="00097F44" w:rsidRDefault="003F61BF" w:rsidP="00097F44">
            <w:pPr>
              <w:jc w:val="center"/>
              <w:rPr>
                <w:b/>
                <w:bCs/>
              </w:rPr>
            </w:pPr>
            <w:r w:rsidRPr="00097F44">
              <w:rPr>
                <w:b/>
                <w:bCs/>
              </w:rPr>
              <w:t>Hasta criterio</w:t>
            </w:r>
          </w:p>
        </w:tc>
      </w:tr>
      <w:tr w:rsidR="003F61BF" w14:paraId="4DB5720B" w14:textId="77777777" w:rsidTr="003F61BF">
        <w:tc>
          <w:tcPr>
            <w:tcW w:w="2831" w:type="dxa"/>
          </w:tcPr>
          <w:p w14:paraId="362AAC15" w14:textId="1D369D2D" w:rsidR="003F61BF" w:rsidRDefault="003F61BF" w:rsidP="00097F44">
            <w:pPr>
              <w:jc w:val="center"/>
            </w:pPr>
            <w:r>
              <w:t>1ª</w:t>
            </w:r>
          </w:p>
        </w:tc>
        <w:tc>
          <w:tcPr>
            <w:tcW w:w="2831" w:type="dxa"/>
          </w:tcPr>
          <w:p w14:paraId="1E1874A7" w14:textId="3DA366D8" w:rsidR="003F61BF" w:rsidRDefault="003F61BF" w:rsidP="00097F44">
            <w:pPr>
              <w:jc w:val="center"/>
            </w:pPr>
            <w:r>
              <w:t>2.1</w:t>
            </w:r>
          </w:p>
        </w:tc>
        <w:tc>
          <w:tcPr>
            <w:tcW w:w="2832" w:type="dxa"/>
          </w:tcPr>
          <w:p w14:paraId="2B3FE809" w14:textId="5F8C3A52" w:rsidR="003F61BF" w:rsidRDefault="003F61BF" w:rsidP="00097F44">
            <w:pPr>
              <w:jc w:val="center"/>
            </w:pPr>
            <w:r>
              <w:t>3.9</w:t>
            </w:r>
          </w:p>
        </w:tc>
      </w:tr>
      <w:tr w:rsidR="003F61BF" w14:paraId="058048EA" w14:textId="77777777" w:rsidTr="003F61BF">
        <w:tc>
          <w:tcPr>
            <w:tcW w:w="2831" w:type="dxa"/>
          </w:tcPr>
          <w:p w14:paraId="44E4E27E" w14:textId="3C283BA8" w:rsidR="003F61BF" w:rsidRDefault="003F61BF" w:rsidP="00097F44">
            <w:pPr>
              <w:jc w:val="center"/>
            </w:pPr>
            <w:r>
              <w:t>2ª</w:t>
            </w:r>
          </w:p>
        </w:tc>
        <w:tc>
          <w:tcPr>
            <w:tcW w:w="2831" w:type="dxa"/>
          </w:tcPr>
          <w:p w14:paraId="1BD1D517" w14:textId="3BAC4A12" w:rsidR="003F61BF" w:rsidRDefault="003F61BF" w:rsidP="00097F44">
            <w:pPr>
              <w:jc w:val="center"/>
            </w:pPr>
            <w:r>
              <w:t>3.10</w:t>
            </w:r>
          </w:p>
        </w:tc>
        <w:tc>
          <w:tcPr>
            <w:tcW w:w="2832" w:type="dxa"/>
          </w:tcPr>
          <w:p w14:paraId="5BE89A9C" w14:textId="286AD766" w:rsidR="003F61BF" w:rsidRDefault="003F61BF" w:rsidP="00097F44">
            <w:pPr>
              <w:jc w:val="center"/>
            </w:pPr>
            <w:r>
              <w:t>4.20</w:t>
            </w:r>
          </w:p>
        </w:tc>
      </w:tr>
      <w:tr w:rsidR="003F61BF" w14:paraId="19E03380" w14:textId="77777777" w:rsidTr="003F61BF">
        <w:tc>
          <w:tcPr>
            <w:tcW w:w="2831" w:type="dxa"/>
          </w:tcPr>
          <w:p w14:paraId="2579DE40" w14:textId="1047265A" w:rsidR="003F61BF" w:rsidRDefault="003F61BF" w:rsidP="00097F44">
            <w:pPr>
              <w:jc w:val="center"/>
            </w:pPr>
            <w:r>
              <w:t>3ª</w:t>
            </w:r>
          </w:p>
        </w:tc>
        <w:tc>
          <w:tcPr>
            <w:tcW w:w="2831" w:type="dxa"/>
          </w:tcPr>
          <w:p w14:paraId="4F4FFB4A" w14:textId="67B63C87" w:rsidR="003F61BF" w:rsidRDefault="003F61BF" w:rsidP="00097F44">
            <w:pPr>
              <w:jc w:val="center"/>
            </w:pPr>
            <w:r>
              <w:t>5.1</w:t>
            </w:r>
          </w:p>
        </w:tc>
        <w:tc>
          <w:tcPr>
            <w:tcW w:w="2832" w:type="dxa"/>
          </w:tcPr>
          <w:p w14:paraId="4A682F02" w14:textId="70FFC0C2" w:rsidR="003F61BF" w:rsidRDefault="003F61BF" w:rsidP="00097F44">
            <w:pPr>
              <w:jc w:val="center"/>
            </w:pPr>
            <w:r>
              <w:t>6.21</w:t>
            </w:r>
          </w:p>
        </w:tc>
      </w:tr>
    </w:tbl>
    <w:p w14:paraId="604312CF" w14:textId="742CDC6A" w:rsidR="003F61BF" w:rsidRDefault="003F61BF" w:rsidP="003F61BF">
      <w:pPr>
        <w:pStyle w:val="Prrafodelista"/>
        <w:numPr>
          <w:ilvl w:val="0"/>
          <w:numId w:val="1"/>
        </w:numPr>
      </w:pPr>
      <w:r>
        <w:t>El bloque de contenidos 1 se dejará para calificar fuera de los exámenes y se podrá calificar en las evaluaciones. La calificación de este bloque no se guarda de una evaluación a otra.</w:t>
      </w:r>
    </w:p>
    <w:p w14:paraId="751AF984" w14:textId="1C968EF4" w:rsidR="003F61BF" w:rsidRDefault="00302B23" w:rsidP="003F61BF">
      <w:pPr>
        <w:pStyle w:val="Prrafodelista"/>
        <w:numPr>
          <w:ilvl w:val="0"/>
          <w:numId w:val="1"/>
        </w:numPr>
      </w:pPr>
      <w:r>
        <w:t xml:space="preserve">Si se hace doble </w:t>
      </w:r>
      <w:proofErr w:type="spellStart"/>
      <w:proofErr w:type="gramStart"/>
      <w:r>
        <w:t>click</w:t>
      </w:r>
      <w:proofErr w:type="spellEnd"/>
      <w:proofErr w:type="gramEnd"/>
      <w:r>
        <w:t xml:space="preserve"> en el número que se sitúa justo encima del nombre del alumno, se ocultarán las columnas del resto de alumnos y se mostrará únicamente los resultados de ese alumno. Al volver a hacer doble </w:t>
      </w:r>
      <w:proofErr w:type="spellStart"/>
      <w:proofErr w:type="gramStart"/>
      <w:r>
        <w:t>click</w:t>
      </w:r>
      <w:proofErr w:type="spellEnd"/>
      <w:proofErr w:type="gramEnd"/>
      <w:r>
        <w:t xml:space="preserve"> sobre el número volverán a aparecer los datos de todos los alumnos.</w:t>
      </w:r>
    </w:p>
    <w:p w14:paraId="3BFD0589" w14:textId="14096305" w:rsidR="00C77E4A" w:rsidRDefault="00AE778F" w:rsidP="003F61BF">
      <w:pPr>
        <w:pStyle w:val="Prrafodelista"/>
        <w:numPr>
          <w:ilvl w:val="0"/>
          <w:numId w:val="1"/>
        </w:numPr>
      </w:pPr>
      <w:r>
        <w:t>Tanto los libros como t</w:t>
      </w:r>
      <w:r w:rsidR="00C77E4A">
        <w:t>odas las hojas están protegidas para evitar el deterioro por accidente de las fórmulas o los formatos. La clave para desbloquear es “</w:t>
      </w:r>
      <w:proofErr w:type="spellStart"/>
      <w:r w:rsidR="00C77E4A">
        <w:t>patitofrito</w:t>
      </w:r>
      <w:proofErr w:type="spellEnd"/>
      <w:r w:rsidR="00C77E4A">
        <w:t>”.</w:t>
      </w:r>
    </w:p>
    <w:p w14:paraId="5DAB40CD" w14:textId="77777777" w:rsidR="000D1ACD" w:rsidRDefault="000D1ACD" w:rsidP="0040406D">
      <w:pPr>
        <w:pStyle w:val="Prrafodelista"/>
      </w:pPr>
    </w:p>
    <w:p w14:paraId="2FDA2945" w14:textId="3E0CAF33" w:rsidR="003F61BF" w:rsidRDefault="003F61BF" w:rsidP="0019350F">
      <w:pPr>
        <w:pStyle w:val="Prrafodelista"/>
      </w:pPr>
    </w:p>
    <w:p w14:paraId="07AA1AA9" w14:textId="2B0A954A" w:rsidR="0019350F" w:rsidRDefault="0019350F" w:rsidP="0019350F">
      <w:pPr>
        <w:pStyle w:val="Ttulo1"/>
      </w:pPr>
      <w:r>
        <w:t>Hoja de Exámenes</w:t>
      </w:r>
    </w:p>
    <w:p w14:paraId="4AE6C850" w14:textId="4F96EC49" w:rsidR="0019350F" w:rsidRDefault="0019350F" w:rsidP="00C77E4A">
      <w:pPr>
        <w:pStyle w:val="Prrafodelista"/>
        <w:numPr>
          <w:ilvl w:val="0"/>
          <w:numId w:val="2"/>
        </w:numPr>
      </w:pPr>
      <w:r>
        <w:t>En este libro tenemos hasta 3 exámenes por evaluación, podemos utilizar el número que queramos entre 1 y 3 por cada evaluación</w:t>
      </w:r>
      <w:r w:rsidR="0040406D">
        <w:t xml:space="preserve">. </w:t>
      </w:r>
      <w:r>
        <w:t>Podremos poner la fecha del examen en la casilla B1</w:t>
      </w:r>
    </w:p>
    <w:p w14:paraId="13769268" w14:textId="79194A6C" w:rsidR="0019350F" w:rsidRDefault="0019350F" w:rsidP="0019350F">
      <w:pPr>
        <w:pStyle w:val="Prrafodelista"/>
        <w:numPr>
          <w:ilvl w:val="0"/>
          <w:numId w:val="2"/>
        </w:numPr>
      </w:pPr>
      <w:r>
        <w:t>En la columna B podremos poner el peso del criterio de evaluación que esté relacionado en el examen actual. Este peso se corresponde con la puntuación de los apartados/ejercicios del examen correspondientes a este criterio de evaluación.</w:t>
      </w:r>
    </w:p>
    <w:p w14:paraId="5A491C86" w14:textId="2D41B881" w:rsidR="0019350F" w:rsidRDefault="0019350F" w:rsidP="0019350F">
      <w:pPr>
        <w:pStyle w:val="Prrafodelista"/>
        <w:numPr>
          <w:ilvl w:val="0"/>
          <w:numId w:val="2"/>
        </w:numPr>
      </w:pPr>
      <w:r>
        <w:lastRenderedPageBreak/>
        <w:t>La herramienta controlará que la puntuación del examen sume 10, y nos los mostrará en la casilla B3. En caso de que no sume 10 saldrá esta puntuación en rojo y si se llega al 10 saldrá en verde.</w:t>
      </w:r>
    </w:p>
    <w:p w14:paraId="2A28723B" w14:textId="5EAD7004" w:rsidR="0019350F" w:rsidRDefault="0019350F" w:rsidP="0019350F">
      <w:pPr>
        <w:pStyle w:val="Prrafodelista"/>
        <w:numPr>
          <w:ilvl w:val="0"/>
          <w:numId w:val="2"/>
        </w:numPr>
      </w:pPr>
      <w:r>
        <w:t>Una vez introducido el peso en un criterio de evaluación podremos pasar a introducir las calificaciones obtenidas por cada alumno en este criterio, teniendo en cuenta que la superación del criterio viene marcada por el 50% del peso de la pregunta. Junto a la casilla para introducir la calificación hay otra casilla que nos indica el grado de superación del criterio de evaluación, marcando en verde si este es igual o supera el 50% y marcando en rojo el porcentaje alcanzado en caso contrario.</w:t>
      </w:r>
    </w:p>
    <w:p w14:paraId="3EAF25D7" w14:textId="504F1A30" w:rsidR="0019350F" w:rsidRDefault="0019350F" w:rsidP="0019350F">
      <w:pPr>
        <w:pStyle w:val="Prrafodelista"/>
        <w:numPr>
          <w:ilvl w:val="0"/>
          <w:numId w:val="2"/>
        </w:numPr>
      </w:pPr>
      <w:r>
        <w:t>La calificación del alumno en este examen se reflejará justo debajo del nombre en la fila 3 de cada hoja.</w:t>
      </w:r>
    </w:p>
    <w:p w14:paraId="05AC744A" w14:textId="2F863931" w:rsidR="0019350F" w:rsidRDefault="0019350F" w:rsidP="0019350F">
      <w:pPr>
        <w:pStyle w:val="Prrafodelista"/>
        <w:numPr>
          <w:ilvl w:val="0"/>
          <w:numId w:val="2"/>
        </w:numPr>
      </w:pPr>
      <w:r>
        <w:t>Las calificaciones de estos exámenes se pasa</w:t>
      </w:r>
      <w:r w:rsidR="00C257D8">
        <w:t>n</w:t>
      </w:r>
      <w:r>
        <w:t xml:space="preserve"> automáticamente a la hoja de evaluaciones.</w:t>
      </w:r>
    </w:p>
    <w:p w14:paraId="5DFDEC86" w14:textId="7BB711D2" w:rsidR="0019350F" w:rsidRDefault="0019350F" w:rsidP="0019350F"/>
    <w:p w14:paraId="39339130" w14:textId="24FA0F57" w:rsidR="0019350F" w:rsidRDefault="0019350F" w:rsidP="0019350F">
      <w:pPr>
        <w:pStyle w:val="Ttulo1"/>
      </w:pPr>
      <w:r>
        <w:t>Hoja de evaluaciones</w:t>
      </w:r>
    </w:p>
    <w:p w14:paraId="282B34E1" w14:textId="0C93E681" w:rsidR="0019350F" w:rsidRDefault="00C257D8" w:rsidP="00C257D8">
      <w:pPr>
        <w:pStyle w:val="Prrafodelista"/>
        <w:numPr>
          <w:ilvl w:val="0"/>
          <w:numId w:val="3"/>
        </w:numPr>
      </w:pPr>
      <w:r>
        <w:t>En este libro tenemos una hoja por cada evaluación de la primera a la tercera, una por cada recuperación de la primera a la tercera, una para la evaluación ordinaria y otra para la extraordinaria.</w:t>
      </w:r>
    </w:p>
    <w:p w14:paraId="20FE8B7A" w14:textId="1FE2432E" w:rsidR="00C257D8" w:rsidRDefault="00C257D8" w:rsidP="00C257D8">
      <w:pPr>
        <w:pStyle w:val="Prrafodelista"/>
        <w:numPr>
          <w:ilvl w:val="0"/>
          <w:numId w:val="3"/>
        </w:numPr>
      </w:pPr>
      <w:r>
        <w:t>La hoja de la primera evaluación obtiene las calificaciones introducidas en las hojas de exámenes marcadas como Examen11, Examen12 y Examen13</w:t>
      </w:r>
    </w:p>
    <w:p w14:paraId="1CBF3460" w14:textId="77777777" w:rsidR="00C63A8C" w:rsidRDefault="00C257D8" w:rsidP="00C257D8">
      <w:pPr>
        <w:pStyle w:val="Prrafodelista"/>
        <w:numPr>
          <w:ilvl w:val="0"/>
          <w:numId w:val="3"/>
        </w:numPr>
      </w:pPr>
      <w:r>
        <w:t xml:space="preserve">La hoja de la segunda evaluación obtiene las calificaciones introducidas en las hojas de exámenes marcadas como Examen21, Examen22 y Examen23. </w:t>
      </w:r>
    </w:p>
    <w:p w14:paraId="4638121A" w14:textId="3CDA4614" w:rsidR="00C257D8" w:rsidRDefault="00C257D8" w:rsidP="00C257D8">
      <w:pPr>
        <w:pStyle w:val="Prrafodelista"/>
        <w:numPr>
          <w:ilvl w:val="0"/>
          <w:numId w:val="3"/>
        </w:numPr>
      </w:pPr>
      <w:r>
        <w:t>La tercera evaluación obtiene las calificaciones de manera análoga.</w:t>
      </w:r>
    </w:p>
    <w:p w14:paraId="1C214FDA" w14:textId="204389E9" w:rsidR="00C257D8" w:rsidRDefault="00C77E4A" w:rsidP="00C257D8">
      <w:pPr>
        <w:pStyle w:val="Prrafodelista"/>
        <w:numPr>
          <w:ilvl w:val="0"/>
          <w:numId w:val="3"/>
        </w:numPr>
      </w:pPr>
      <w:r>
        <w:t>Las hojas de recuperación copian los datos de la hoja correspondiente de la hoja de evaluación y permite modificar cualquier calificación de los criterios de evaluación.</w:t>
      </w:r>
    </w:p>
    <w:p w14:paraId="5A0E7C5F" w14:textId="6CF7CB36" w:rsidR="00C77E4A" w:rsidRDefault="00C77E4A" w:rsidP="00C257D8">
      <w:pPr>
        <w:pStyle w:val="Prrafodelista"/>
        <w:numPr>
          <w:ilvl w:val="0"/>
          <w:numId w:val="3"/>
        </w:numPr>
      </w:pPr>
      <w:r>
        <w:t>En cada hoja de Evaluación (Primera, Segunda y Tercera) tendremos que rellenar las calificaciones correspondientes al bloque de contenidos 1</w:t>
      </w:r>
    </w:p>
    <w:p w14:paraId="793BC595" w14:textId="4ECB2C22" w:rsidR="00C77E4A" w:rsidRPr="00C37413" w:rsidRDefault="00C77E4A" w:rsidP="00C257D8">
      <w:pPr>
        <w:pStyle w:val="Prrafodelista"/>
        <w:numPr>
          <w:ilvl w:val="0"/>
          <w:numId w:val="3"/>
        </w:numPr>
      </w:pPr>
      <w:r w:rsidRPr="00C37413">
        <w:t xml:space="preserve">Hay que tener cuidado en la </w:t>
      </w:r>
      <w:r w:rsidR="00C37413" w:rsidRPr="00C37413">
        <w:t>tercera</w:t>
      </w:r>
      <w:r w:rsidRPr="00C37413">
        <w:t xml:space="preserve"> evaluación de no modificar los criterios de evaluación trabajados en la</w:t>
      </w:r>
      <w:r w:rsidR="00C37413" w:rsidRPr="00C37413">
        <w:t>s</w:t>
      </w:r>
      <w:r w:rsidRPr="00C37413">
        <w:t xml:space="preserve"> </w:t>
      </w:r>
      <w:r w:rsidR="00C37413" w:rsidRPr="00C37413">
        <w:t>anteriores evaluaciones, se deja desprotegido con el objetivo de permitir realizar una recuperación global al final del curso.</w:t>
      </w:r>
    </w:p>
    <w:p w14:paraId="0DC631C8" w14:textId="634AC001" w:rsidR="003F5B4D" w:rsidRDefault="003F5B4D" w:rsidP="00C257D8">
      <w:pPr>
        <w:pStyle w:val="Prrafodelista"/>
        <w:numPr>
          <w:ilvl w:val="0"/>
          <w:numId w:val="3"/>
        </w:numPr>
      </w:pPr>
      <w:r>
        <w:t>En la Segunda evaluación aparecerán las calificaciones obtenidas del bloque 2 y del 3 hasta el 3.9 obtenidas en la recuperación de la primera (si no se toca en la recuperación, serán las mismas que las de la primera).</w:t>
      </w:r>
    </w:p>
    <w:p w14:paraId="45B4C021" w14:textId="22920CAB" w:rsidR="003F5B4D" w:rsidRPr="0019350F" w:rsidRDefault="003F5B4D" w:rsidP="00C257D8">
      <w:pPr>
        <w:pStyle w:val="Prrafodelista"/>
        <w:numPr>
          <w:ilvl w:val="0"/>
          <w:numId w:val="3"/>
        </w:numPr>
      </w:pPr>
      <w:r>
        <w:t>En la Tercera evaluación aparecerán las calificaciones obtenidas en los bloques 2, 3 y 4 en las anteriores evaluaciones.</w:t>
      </w:r>
    </w:p>
    <w:sectPr w:rsidR="003F5B4D" w:rsidRPr="0019350F">
      <w:footerReference w:type="even"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5B01F" w14:textId="77777777" w:rsidR="009F60CE" w:rsidRDefault="009F60CE" w:rsidP="00C257D8">
      <w:r>
        <w:separator/>
      </w:r>
    </w:p>
  </w:endnote>
  <w:endnote w:type="continuationSeparator" w:id="0">
    <w:p w14:paraId="5CD1339D" w14:textId="77777777" w:rsidR="009F60CE" w:rsidRDefault="009F60CE" w:rsidP="00C25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18004424"/>
      <w:docPartObj>
        <w:docPartGallery w:val="Page Numbers (Bottom of Page)"/>
        <w:docPartUnique/>
      </w:docPartObj>
    </w:sdtPr>
    <w:sdtContent>
      <w:p w14:paraId="4C4282DB" w14:textId="58050131" w:rsidR="00C257D8" w:rsidRDefault="00C257D8" w:rsidP="007321D9">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2A26648" w14:textId="77777777" w:rsidR="00C257D8" w:rsidRDefault="00C257D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47182195"/>
      <w:docPartObj>
        <w:docPartGallery w:val="Page Numbers (Bottom of Page)"/>
        <w:docPartUnique/>
      </w:docPartObj>
    </w:sdtPr>
    <w:sdtContent>
      <w:p w14:paraId="6CF8C618" w14:textId="7413F37E" w:rsidR="00C257D8" w:rsidRDefault="00C257D8" w:rsidP="007321D9">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BB91119" w14:textId="5045AFA1" w:rsidR="00C257D8" w:rsidRPr="00DA48CE" w:rsidRDefault="00DA48CE" w:rsidP="00DA48CE">
    <w:pPr>
      <w:pStyle w:val="Piedepgina"/>
      <w:tabs>
        <w:tab w:val="clear" w:pos="4252"/>
      </w:tabs>
      <w:jc w:val="left"/>
      <w:rPr>
        <w:color w:val="BFBFBF" w:themeColor="background1" w:themeShade="BF"/>
        <w:sz w:val="16"/>
        <w:szCs w:val="16"/>
      </w:rPr>
    </w:pPr>
    <w:r>
      <w:rPr>
        <w:color w:val="BFBFBF" w:themeColor="background1" w:themeShade="BF"/>
        <w:sz w:val="16"/>
        <w:szCs w:val="16"/>
      </w:rPr>
      <w:t>Ricardo Montañana Gómez</w:t>
    </w:r>
    <w:r>
      <w:rPr>
        <w:color w:val="BFBFBF" w:themeColor="background1" w:themeShade="BF"/>
        <w:sz w:val="16"/>
        <w:szCs w:val="16"/>
      </w:rPr>
      <w:tab/>
    </w:r>
    <w:r w:rsidRPr="00DA48CE">
      <w:rPr>
        <w:color w:val="BFBFBF" w:themeColor="background1" w:themeShade="BF"/>
        <w:sz w:val="16"/>
        <w:szCs w:val="16"/>
      </w:rPr>
      <w:t>Versión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68C6D" w14:textId="77777777" w:rsidR="009F60CE" w:rsidRDefault="009F60CE" w:rsidP="00C257D8">
      <w:r>
        <w:separator/>
      </w:r>
    </w:p>
  </w:footnote>
  <w:footnote w:type="continuationSeparator" w:id="0">
    <w:p w14:paraId="063E89BC" w14:textId="77777777" w:rsidR="009F60CE" w:rsidRDefault="009F60CE" w:rsidP="00C257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8737C"/>
    <w:multiLevelType w:val="hybridMultilevel"/>
    <w:tmpl w:val="74AEB1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59F01A58"/>
    <w:multiLevelType w:val="hybridMultilevel"/>
    <w:tmpl w:val="8D70A9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63BA1705"/>
    <w:multiLevelType w:val="hybridMultilevel"/>
    <w:tmpl w:val="B8CCF9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083769300">
    <w:abstractNumId w:val="2"/>
  </w:num>
  <w:num w:numId="2" w16cid:durableId="537159084">
    <w:abstractNumId w:val="0"/>
  </w:num>
  <w:num w:numId="3" w16cid:durableId="961888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35"/>
    <w:rsid w:val="00097F44"/>
    <w:rsid w:val="000D1ACD"/>
    <w:rsid w:val="00154403"/>
    <w:rsid w:val="0019350F"/>
    <w:rsid w:val="00216DBC"/>
    <w:rsid w:val="00302B23"/>
    <w:rsid w:val="003F5B4D"/>
    <w:rsid w:val="003F61BF"/>
    <w:rsid w:val="0040406D"/>
    <w:rsid w:val="006B1798"/>
    <w:rsid w:val="009F60CE"/>
    <w:rsid w:val="00A2577F"/>
    <w:rsid w:val="00AB4A5E"/>
    <w:rsid w:val="00AE778F"/>
    <w:rsid w:val="00C257D8"/>
    <w:rsid w:val="00C37413"/>
    <w:rsid w:val="00C63A8C"/>
    <w:rsid w:val="00C77E4A"/>
    <w:rsid w:val="00DA48CE"/>
    <w:rsid w:val="00E879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40DA530"/>
  <w15:chartTrackingRefBased/>
  <w15:docId w15:val="{188C1AAA-7472-C647-8705-5DA19D861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E4A"/>
    <w:pPr>
      <w:jc w:val="both"/>
    </w:pPr>
  </w:style>
  <w:style w:type="paragraph" w:styleId="Ttulo1">
    <w:name w:val="heading 1"/>
    <w:basedOn w:val="Normal"/>
    <w:next w:val="Normal"/>
    <w:link w:val="Ttulo1Car"/>
    <w:uiPriority w:val="9"/>
    <w:qFormat/>
    <w:rsid w:val="0019350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8793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879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87935"/>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E87935"/>
    <w:rPr>
      <w:rFonts w:eastAsiaTheme="minorEastAsia"/>
      <w:color w:val="5A5A5A" w:themeColor="text1" w:themeTint="A5"/>
      <w:spacing w:val="15"/>
      <w:sz w:val="22"/>
      <w:szCs w:val="22"/>
    </w:rPr>
  </w:style>
  <w:style w:type="paragraph" w:styleId="Prrafodelista">
    <w:name w:val="List Paragraph"/>
    <w:basedOn w:val="Normal"/>
    <w:uiPriority w:val="34"/>
    <w:qFormat/>
    <w:rsid w:val="003F61BF"/>
    <w:pPr>
      <w:ind w:left="720"/>
      <w:contextualSpacing/>
    </w:pPr>
  </w:style>
  <w:style w:type="table" w:styleId="Tablaconcuadrcula">
    <w:name w:val="Table Grid"/>
    <w:basedOn w:val="Tablanormal"/>
    <w:uiPriority w:val="39"/>
    <w:rsid w:val="003F61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9350F"/>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C257D8"/>
    <w:pPr>
      <w:tabs>
        <w:tab w:val="center" w:pos="4252"/>
        <w:tab w:val="right" w:pos="8504"/>
      </w:tabs>
    </w:pPr>
  </w:style>
  <w:style w:type="character" w:customStyle="1" w:styleId="EncabezadoCar">
    <w:name w:val="Encabezado Car"/>
    <w:basedOn w:val="Fuentedeprrafopredeter"/>
    <w:link w:val="Encabezado"/>
    <w:uiPriority w:val="99"/>
    <w:rsid w:val="00C257D8"/>
  </w:style>
  <w:style w:type="paragraph" w:styleId="Piedepgina">
    <w:name w:val="footer"/>
    <w:basedOn w:val="Normal"/>
    <w:link w:val="PiedepginaCar"/>
    <w:uiPriority w:val="99"/>
    <w:unhideWhenUsed/>
    <w:rsid w:val="00C257D8"/>
    <w:pPr>
      <w:tabs>
        <w:tab w:val="center" w:pos="4252"/>
        <w:tab w:val="right" w:pos="8504"/>
      </w:tabs>
    </w:pPr>
  </w:style>
  <w:style w:type="character" w:customStyle="1" w:styleId="PiedepginaCar">
    <w:name w:val="Pie de página Car"/>
    <w:basedOn w:val="Fuentedeprrafopredeter"/>
    <w:link w:val="Piedepgina"/>
    <w:uiPriority w:val="99"/>
    <w:rsid w:val="00C257D8"/>
  </w:style>
  <w:style w:type="character" w:styleId="Nmerodepgina">
    <w:name w:val="page number"/>
    <w:basedOn w:val="Fuentedeprrafopredeter"/>
    <w:uiPriority w:val="99"/>
    <w:semiHidden/>
    <w:unhideWhenUsed/>
    <w:rsid w:val="00C25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681</Words>
  <Characters>3748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Modelo de la Herramienta de Evaluación</vt:lpstr>
    </vt:vector>
  </TitlesOfParts>
  <Manager/>
  <Company/>
  <LinksUpToDate>false</LinksUpToDate>
  <CharactersWithSpaces>4421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la Herramienta de Evaluación</dc:title>
  <dc:subject/>
  <dc:creator>RICARDO MONTAÑANA GÓMEZ</dc:creator>
  <cp:keywords/>
  <dc:description/>
  <cp:lastModifiedBy>RICARDO MONTAÑANA GÓMEZ</cp:lastModifiedBy>
  <cp:revision>16</cp:revision>
  <dcterms:created xsi:type="dcterms:W3CDTF">2022-10-11T19:54:00Z</dcterms:created>
  <dcterms:modified xsi:type="dcterms:W3CDTF">2022-10-12T17:48:00Z</dcterms:modified>
  <cp:category/>
</cp:coreProperties>
</file>